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df" ContentType="application/pd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3e6db1ae2ad6dc4ace367934b7b312bc504a0a"/>
    <w:p>
      <w:pPr>
        <w:pStyle w:val="Heading1"/>
      </w:pPr>
      <w:r>
        <w:t xml:space="preserve">Size-dependent reproduction in the virtual plant</w:t>
      </w:r>
      <w:r>
        <w:t xml:space="preserve"> </w:t>
      </w:r>
      <w:r>
        <w:rPr>
          <w:iCs/>
          <w:i/>
        </w:rPr>
        <w:t xml:space="preserve">Brassica satoi</w:t>
      </w:r>
    </w:p>
    <w:p>
      <w:pPr>
        <w:pStyle w:val="FirstParagraph"/>
      </w:pPr>
      <w:r>
        <w:rPr>
          <w:bCs/>
          <w:b/>
        </w:rPr>
        <w:t xml:space="preserve">Yasuhiro Sato</w:t>
      </w:r>
      <w:r>
        <w:rPr>
          <w:vertAlign w:val="superscript"/>
        </w:rPr>
        <w:t xml:space="preserve">1</w:t>
      </w:r>
      <w:r>
        <w:br/>
      </w:r>
      <w:r>
        <w:rPr>
          <w:vertAlign w:val="superscript"/>
        </w:rPr>
        <w:t xml:space="preserve">1</w:t>
      </w:r>
      <w:r>
        <w:t xml:space="preserve"> </w:t>
      </w:r>
      <w:commentRangeStart w:id="0"/>
      <w:r>
        <w:t xml:space="preserve">IEU</w:t>
      </w:r>
      <w:commentRangeEnd w:id="0"/>
      <w:r>
        <w:rPr>
          <w:rStyle w:val="CommentReference"/>
        </w:rPr>
        <w:commentReference w:id="0"/>
      </w:r>
      <w:r>
        <w:t xml:space="preserve">, University of Zurich</w:t>
      </w:r>
    </w:p>
    <w:bookmarkEnd w:id="20"/>
    <w:bookmarkStart w:id="21" w:name="introduction-section"/>
    <w:p>
      <w:pPr>
        <w:pStyle w:val="Heading1"/>
      </w:pPr>
      <w:r>
        <w:t xml:space="preserve">Introduction (section)</w:t>
      </w:r>
    </w:p>
    <w:p>
      <w:pPr>
        <w:pStyle w:val="FirstParagraph"/>
      </w:pPr>
      <w:ins w:id="1" w:author="YS" w:date="8-June-2022">
        <w:r>
          <w:t xml:space="preserve">Plants</w:t>
        </w:r>
      </w:ins>
      <w:del w:id="1" w:author="YS" w:date="8-June-2022">
        <w:r>
          <w:delText xml:space="preserve">Animals</w:delText>
        </w:r>
      </w:del>
      <w:r>
        <w:t xml:space="preserve"> </w:t>
      </w:r>
      <w:r>
        <w:t xml:space="preserve">are immobile and cannot actively select their habitat.</w:t>
      </w:r>
      <w:r>
        <w:t xml:space="preserve"> </w:t>
      </w:r>
      <w:r>
        <w:t xml:space="preserve">The timing of reproduction is thus critical for plants to maximize their fitness in nature.</w:t>
      </w:r>
      <w:r>
        <w:t xml:space="preserve"> </w:t>
      </w:r>
      <w:r>
        <w:t xml:space="preserve">Ecological studies showed that the timing of reproduction depended on the size of individual plants</w:t>
      </w:r>
      <w:r>
        <w:t xml:space="preserve"> </w:t>
      </w:r>
      <w:r>
        <w:t xml:space="preserve">(Bonser and Aarssen 2009)</w:t>
      </w:r>
      <w:r>
        <w:t xml:space="preserve">.</w:t>
      </w:r>
      <w:r>
        <w:t xml:space="preserve"> </w:t>
      </w:r>
      <w:r>
        <w:t xml:space="preserve">Such size-dependent reproduction has been frequently reported for perennial plants</w:t>
      </w:r>
      <w:r>
        <w:t xml:space="preserve"> </w:t>
      </w:r>
      <w:r>
        <w:t xml:space="preserve">(Kachi and Hirose 1985; Wesselingh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1997; Jacquemyn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2010)</w:t>
      </w:r>
      <w:r>
        <w:t xml:space="preserve">.</w:t>
      </w:r>
      <w:r>
        <w:t xml:space="preserve"> </w:t>
      </w:r>
      <w:r>
        <w:t xml:space="preserve">For example,</w:t>
      </w:r>
      <w:r>
        <w:t xml:space="preserve"> </w:t>
      </w:r>
      <w:r>
        <w:t xml:space="preserve">Kachi and Hirose (1985)</w:t>
      </w:r>
      <w:r>
        <w:t xml:space="preserve"> </w:t>
      </w:r>
      <w:r>
        <w:t xml:space="preserve">revealed that…</w:t>
      </w:r>
    </w:p>
    <w:p>
      <w:pPr>
        <w:pStyle w:val="BodyText"/>
      </w:pPr>
      <w:commentRangeStart w:id="0"/>
      <w:r>
        <w:rPr>
          <w:iCs/>
          <w:i/>
        </w:rPr>
        <w:t xml:space="preserve">Brassica satoi</w:t>
      </w:r>
      <w:commentRangeEnd w:id="0"/>
      <w:r>
        <w:rPr>
          <w:rStyle w:val="CommentReference"/>
        </w:rPr>
        <w:commentReference w:id="0"/>
      </w:r>
      <w:r>
        <w:t xml:space="preserve"> </w:t>
      </w:r>
      <w:r>
        <w:t xml:space="preserve">is a virtual plant species created for manuscript writing demonstration in a markdown.</w:t>
      </w:r>
      <w:r>
        <w:t xml:space="preserve"> </w:t>
      </w:r>
      <w:r>
        <w:t xml:space="preserve">The height of this species followed a normal distribution with the mean of 100 and standard deviation of 20.</w:t>
      </w:r>
      <w:r>
        <w:t xml:space="preserve"> </w:t>
      </w:r>
      <w:r>
        <w:t xml:space="preserve">The number of seeds is known to follow Poisson distribution in unknown relation to the height.</w:t>
      </w:r>
      <w:r>
        <w:t xml:space="preserve"> </w:t>
      </w:r>
      <w:r>
        <w:t xml:space="preserve">To explore size-dependent reproduction in</w:t>
      </w:r>
      <w:r>
        <w:t xml:space="preserve"> </w:t>
      </w:r>
      <w:r>
        <w:rPr>
          <w:iCs/>
          <w:i/>
        </w:rPr>
        <w:t xml:space="preserve">B. satoi</w:t>
      </w:r>
      <w:r>
        <w:t xml:space="preserve">, here we analyzed the example dataset.</w:t>
      </w:r>
    </w:p>
    <w:bookmarkEnd w:id="21"/>
    <w:bookmarkStart w:id="27" w:name="materials-and-methods"/>
    <w:p>
      <w:pPr>
        <w:pStyle w:val="Heading1"/>
      </w:pPr>
      <w:r>
        <w:t xml:space="preserve">Materials and Methods</w:t>
      </w:r>
    </w:p>
    <w:bookmarkStart w:id="22" w:name="study-site-subsection"/>
    <w:p>
      <w:pPr>
        <w:pStyle w:val="Heading2"/>
      </w:pPr>
      <w:r>
        <w:t xml:space="preserve">Study site (subsection)</w:t>
      </w:r>
    </w:p>
    <w:p>
      <w:pPr>
        <w:pStyle w:val="FirstParagraph"/>
      </w:pPr>
      <w:r>
        <w:t xml:space="preserve">Our field survey was conducted in the Irchel-Campus of the University of Zurich….</w:t>
      </w:r>
    </w:p>
    <w:bookmarkEnd w:id="22"/>
    <w:bookmarkStart w:id="23" w:name="field-survey"/>
    <w:p>
      <w:pPr>
        <w:pStyle w:val="Heading2"/>
      </w:pPr>
      <w:r>
        <w:t xml:space="preserve">Field survey</w:t>
      </w:r>
    </w:p>
    <w:p>
      <w:pPr>
        <w:pStyle w:val="FirstParagraph"/>
      </w:pPr>
      <w:r>
        <w:t xml:space="preserve">We marked 100 individuals of</w:t>
      </w:r>
      <w:r>
        <w:t xml:space="preserve"> </w:t>
      </w:r>
      <w:r>
        <w:rPr>
          <w:iCs/>
          <w:i/>
        </w:rPr>
        <w:t xml:space="preserve">B. satoi</w:t>
      </w:r>
      <w:r>
        <w:t xml:space="preserve"> </w:t>
      </w:r>
      <w:r>
        <w:t xml:space="preserve">and recorded their height on 1 May 2022.</w:t>
      </w:r>
      <w:r>
        <w:t xml:space="preserve"> </w:t>
      </w:r>
      <w:r>
        <w:t xml:space="preserve">All the plants were harvested on 30 June, and dried overnight…</w:t>
      </w:r>
    </w:p>
    <w:bookmarkEnd w:id="23"/>
    <w:bookmarkStart w:id="26" w:name="data-analysis"/>
    <w:p>
      <w:pPr>
        <w:pStyle w:val="Heading2"/>
      </w:pPr>
      <w:r>
        <w:t xml:space="preserve">Data analysis</w:t>
      </w:r>
    </w:p>
    <w:bookmarkStart w:id="24" w:name="statistical-tests-subsubsection"/>
    <w:p>
      <w:pPr>
        <w:pStyle w:val="Heading3"/>
      </w:pPr>
      <w:r>
        <w:t xml:space="preserve">Statistical tests (subsubsection)</w:t>
      </w:r>
    </w:p>
    <w:p>
      <w:pPr>
        <w:pStyle w:val="FirstParagraph"/>
      </w:pPr>
      <w:r>
        <w:t xml:space="preserve">We used standard linear models or generalized linear model (GLM) to analyze relationship between the plant height and …</w:t>
      </w:r>
    </w:p>
    <w:bookmarkEnd w:id="24"/>
    <w:bookmarkStart w:id="25" w:name="figure-presentation-subsubsection"/>
    <w:p>
      <w:pPr>
        <w:pStyle w:val="Heading3"/>
      </w:pPr>
      <w:r>
        <w:t xml:space="preserve">Figure presentation (subsubsection)</w:t>
      </w:r>
    </w:p>
    <w:p>
      <w:pPr>
        <w:pStyle w:val="FirstParagraph"/>
      </w:pPr>
      <w:r>
        <w:t xml:space="preserve">We added trend lines to the bi-plots following the linear regression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x</m:t>
          </m:r>
        </m:oMath>
      </m:oMathPara>
    </w:p>
    <w:p>
      <w:pPr>
        <w:pStyle w:val="FirstParagraph"/>
      </w:pPr>
      <w:r>
        <w:t xml:space="preserve">, 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response variable;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explanatory variable;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indicates the intercept;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represents the regression slope.</w:t>
      </w:r>
      <w:r>
        <w:t xml:space="preserve"> </w:t>
      </w:r>
      <w:r>
        <w:t xml:space="preserve">Because a log link function was used in the Poisson GLM, a regression curve was given by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x</m:t>
                </m:r>
              </m:e>
            </m:d>
          </m:sup>
        </m:sSup>
      </m:oMath>
      <w:r>
        <w:t xml:space="preserve"> </w:t>
      </w:r>
      <w:r>
        <w:t xml:space="preserve">for the number of seeds.</w:t>
      </w:r>
    </w:p>
    <w:bookmarkEnd w:id="25"/>
    <w:bookmarkEnd w:id="26"/>
    <w:bookmarkEnd w:id="27"/>
    <w:bookmarkStart w:id="28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The dry weight and the number of seeds both showed positive relationships with the plant height (</w:t>
      </w:r>
      <m:oMath>
        <m:r>
          <m:t>p</m:t>
        </m:r>
        <m:r>
          <m:rPr>
            <m:sty m:val="p"/>
          </m:rPr>
          <m:t>&lt;</m:t>
        </m:r>
        <m:r>
          <m:t>0.05</m:t>
        </m:r>
      </m:oMath>
      <w:r>
        <w:t xml:space="preserve">: Fig.</w:t>
      </w:r>
      <w:r>
        <w:t xml:space="preserve"> </w:t>
      </w:r>
      <w:hyperlink w:anchor="fig:biplot">
        <w:r>
          <w:rPr>
            <w:rStyle w:val="Hyperlink"/>
          </w:rPr>
          <w:t xml:space="preserve">1</w:t>
        </w:r>
      </w:hyperlink>
      <w:r>
        <w:t xml:space="preserve">; Table</w:t>
      </w:r>
      <w:r>
        <w:t xml:space="preserve"> </w:t>
      </w:r>
      <w:hyperlink w:anchor="table:GLM">
        <w:r>
          <w:rPr>
            <w:rStyle w:val="Hyperlink"/>
          </w:rPr>
          <w:t xml:space="preserve">1</w:t>
        </w:r>
      </w:hyperlink>
      <w:r>
        <w:t xml:space="preserve">).</w:t>
      </w:r>
      <w:r>
        <w:t xml:space="preserve"> </w:t>
      </w:r>
      <w:r>
        <w:t xml:space="preserve">We also found that ….</w:t>
      </w:r>
    </w:p>
    <w:bookmarkEnd w:id="28"/>
    <w:bookmarkStart w:id="30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This study dealt with virtual data and thereby provided no biological significance.</w:t>
      </w:r>
      <w:r>
        <w:t xml:space="preserve"> </w:t>
      </w:r>
      <w:r>
        <w:t xml:space="preserve">Citation Style Language (.csl) is usually available at journal’s page or other repository (</w:t>
      </w:r>
      <w:hyperlink r:id="rId29">
        <w:r>
          <w:rPr>
            <w:rStyle w:val="Hyperlink"/>
          </w:rPr>
          <w:t xml:space="preserve">https://github.com/citation-style-language/styles</w:t>
        </w:r>
      </w:hyperlink>
      <w:r>
        <w:t xml:space="preserve">).</w:t>
      </w:r>
      <w:r>
        <w:t xml:space="preserve"> </w:t>
      </w:r>
      <w:r>
        <w:t xml:space="preserve">If you need a more complex format, HTML or even LaTeX may be required.</w:t>
      </w:r>
      <w:r>
        <w:t xml:space="preserve"> </w:t>
      </w:r>
      <w:r>
        <w:t xml:space="preserve">Try to minimize manual handling until you give up, and export to .docx lastly.</w:t>
      </w:r>
    </w:p>
    <w:p>
      <w:pPr>
        <w:pStyle w:val="BodyText"/>
      </w:pPr>
      <w:r>
        <w:t xml:space="preserve">To separate the paragraph, you should put ” ” (a space) twice, like this sente</w:t>
      </w:r>
    </w:p>
    <w:p>
      <w:pPr>
        <w:pStyle w:val="BodyText"/>
      </w:pPr>
      <w:r>
        <w:t xml:space="preserve">nces. A single space does not influence the word output.</w:t>
      </w:r>
    </w:p>
    <w:bookmarkEnd w:id="30"/>
    <w:bookmarkStart w:id="32" w:name="tables"/>
    <w:p>
      <w:pPr>
        <w:pStyle w:val="Heading1"/>
      </w:pPr>
      <w:r>
        <w:t xml:space="preserve">Tables</w:t>
      </w:r>
    </w:p>
    <w:p>
      <w:pPr>
        <w:pStyle w:val="FirstParagraph"/>
      </w:pPr>
      <w:bookmarkStart w:id="31" w:name="table:GLM"/>
      <w:r>
        <w:t xml:space="preserve">Table 1.</w:t>
      </w:r>
      <w:bookmarkEnd w:id="31"/>
      <w:r>
        <w:t xml:space="preserve"> </w:t>
      </w:r>
      <w:r>
        <w:t xml:space="preserve">Effects of the plant height on the dry weight (a) or the number of seeds (b).</w:t>
      </w:r>
      <w:r>
        <w:t xml:space="preserve"> </w:t>
      </w:r>
      <w:r>
        <w:t xml:space="preserve">Estimated coefficients (Coef.), its standard error (SE),</w:t>
      </w:r>
      <w:r>
        <w:t xml:space="preserve"> </w:t>
      </w:r>
      <w:r>
        <w:rPr>
          <w:iCs/>
          <w:i/>
        </w:rPr>
        <w:t xml:space="preserve">Z</w:t>
      </w:r>
      <w:r>
        <w:t xml:space="preserve">-value, and</w:t>
      </w:r>
      <w:r>
        <w:t xml:space="preserve"> </w:t>
      </w:r>
      <w:r>
        <w:rPr>
          <w:iCs/>
          <w:i/>
        </w:rPr>
        <w:t xml:space="preserve">p</w:t>
      </w:r>
      <w:r>
        <w:t xml:space="preserve">-value are shown for each factor.</w:t>
      </w:r>
    </w:p>
    <w:p>
      <w:pPr>
        <w:numPr>
          <w:ilvl w:val="0"/>
          <w:numId w:val="1001"/>
        </w:numPr>
        <w:pStyle w:val="Compact"/>
      </w:pPr>
      <w:r>
        <w:t xml:space="preserve">Dry weight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Coef.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3.16219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0.93325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height_cm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0.09923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4.33E-14</w:t>
            </w:r>
          </w:p>
        </w:tc>
      </w:tr>
    </w:tbl>
    <w:p>
      <w:pPr>
        <w:numPr>
          <w:ilvl w:val="0"/>
          <w:numId w:val="1002"/>
        </w:numPr>
        <w:pStyle w:val="Compact"/>
      </w:pPr>
      <w:r>
        <w:t xml:space="preserve">No. of seeds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Coef.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Z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1.563315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0.123073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&lt;2.00E-16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height_cm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0.010138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5.63E-13</w:t>
            </w:r>
          </w:p>
        </w:tc>
      </w:tr>
    </w:tbl>
    <w:bookmarkEnd w:id="32"/>
    <w:bookmarkStart w:id="37" w:name="figures"/>
    <w:p>
      <w:pPr>
        <w:pStyle w:val="Heading1"/>
      </w:pPr>
      <w:r>
        <w:t xml:space="preserve">Figures</w:t>
      </w:r>
    </w:p>
    <w:p>
      <w:pPr>
        <w:pStyle w:val="CaptionedFigure"/>
      </w:pPr>
      <w:bookmarkStart w:id="36" w:name="fig:biplot"/>
      <w:r>
        <w:drawing>
          <wp:inline>
            <wp:extent cx="5334000" cy="2667000"/>
            <wp:effectExtent b="0" l="0" r="0" t="0"/>
            <wp:docPr descr="Figure 1. Dependency of the dry weight (right) or the number of seeds (right) on the plant height" title="" id="34" name="Picture"/>
            <a:graphic>
              <a:graphicData uri="http://schemas.openxmlformats.org/drawingml/2006/picture">
                <pic:pic>
                  <pic:nvPicPr>
                    <pic:cNvPr descr="./figure/plant_data_analysis.pdf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1. Dependency of the dry weight (right) or the number of seeds (right) on the plant height</w:t>
      </w:r>
    </w:p>
    <w:bookmarkEnd w:id="37"/>
    <w:bookmarkStart w:id="43" w:name="references"/>
    <w:p>
      <w:pPr>
        <w:pStyle w:val="Heading1"/>
      </w:pPr>
      <w:r>
        <w:t xml:space="preserve">References</w:t>
      </w:r>
    </w:p>
    <w:bookmarkStart w:id="42" w:name="refs"/>
    <w:bookmarkStart w:id="38" w:name="ref-bonser2009interpreting"/>
    <w:p>
      <w:pPr>
        <w:pStyle w:val="Bibliography"/>
      </w:pPr>
      <w:r>
        <w:t xml:space="preserve">Bonser S. P., and L. W. Aarssen, 2009 Interpreting reproductive allometry: Individual strategies of allocation explain size-dependent reproduction in plant populations. Perspectives in Plant Ecology, Evolution and Systematics 11: 31–40.</w:t>
      </w:r>
    </w:p>
    <w:bookmarkEnd w:id="38"/>
    <w:bookmarkStart w:id="39" w:name="ref-jacquemyn2010size"/>
    <w:p>
      <w:pPr>
        <w:pStyle w:val="Bibliography"/>
      </w:pPr>
      <w:r>
        <w:t xml:space="preserve">Jacquemyn H., R. Brys, and E. Jongejans, 2010 Size-dependent flowering and costs of reproduction affect population dynamics in a tuberous perennial woodland orchid. Journal of Ecology 98: 1204–1215.</w:t>
      </w:r>
    </w:p>
    <w:bookmarkEnd w:id="39"/>
    <w:bookmarkStart w:id="40" w:name="ref-kachi1985population"/>
    <w:p>
      <w:pPr>
        <w:pStyle w:val="Bibliography"/>
      </w:pPr>
      <w:r>
        <w:t xml:space="preserve">Kachi N., and T. Hirose, 1985 Population dynamics of oenothera glazioviana in a sand-dune system with special reference to the adaptive significance of size-dependent reproduction. The Journal of Ecology 887–901.</w:t>
      </w:r>
    </w:p>
    <w:bookmarkEnd w:id="40"/>
    <w:bookmarkStart w:id="41" w:name="ref-wesselingh1997threshold"/>
    <w:p>
      <w:pPr>
        <w:pStyle w:val="Bibliography"/>
      </w:pPr>
      <w:r>
        <w:t xml:space="preserve">Wesselingh R. A., P. G. Klinkhamer, T. J. De Jong, and L. A. Boorman, 1997 Threshold size for flowering in different habitats: Effects of size-dependent growth and survival. Ecology 78: 2118–2132.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0" w:author="YS" w:date="8-June-2022">
    <w:p>
      <w:pPr>
        <w:pStyle w:val="CommentText"/>
      </w:pPr>
      <w:r>
        <w:rPr>
          <w:rStyle w:val="CommentReference"/>
          <w:annotationRef/>
        </w:rPr>
      </w:r>
      <w:r>
        <w:t xml:space="preserve">IEU stands for</w:t>
      </w:r>
      <w:r>
        <w:t xml:space="preserve"> </w:t>
      </w:r>
      <w:r>
        <w:t xml:space="preserve">“</w:t>
      </w:r>
      <w:r>
        <w:t xml:space="preserve">Institut für Evolutionsbiologie und Umweltwissenschaften</w:t>
      </w:r>
      <w:r>
        <w:t xml:space="preserve">”</w:t>
      </w:r>
    </w:p>
  </w:comment>
  <w:comment w:id="0" w:author="YS" w:date="8-Aug-2022">
    <w:p>
      <w:pPr>
        <w:pStyle w:val="CommentText"/>
      </w:pPr>
      <w:r>
        <w:rPr>
          <w:rStyle w:val="CommentReference"/>
          <w:annotationRef/>
        </w:rPr>
      </w:r>
      <w:r>
        <w:t xml:space="preserve">*single asterisk* for</w:t>
      </w:r>
      <w:r>
        <w:t xml:space="preserve"> </w:t>
      </w:r>
      <w:r>
        <w:rPr>
          <w:iCs/>
          <w:i/>
        </w:rPr>
        <w:t xml:space="preserve">italic</w:t>
      </w:r>
      <w:r>
        <w:t xml:space="preserve">; **double asterisk** for</w:t>
      </w:r>
      <w:r>
        <w:t xml:space="preserve"> </w:t>
      </w:r>
      <w:r>
        <w:rPr>
          <w:bCs/>
          <w:b/>
        </w:rPr>
        <w:t xml:space="preserve">bold</w:t>
      </w:r>
      <w:r>
        <w:t xml:space="preserve">; \ for escape sequence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31">
    <w:nsid w:val="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732">
    <w:nsid w:val="A99732"/>
    <w:multiLevelType w:val="multilevel"/>
    <w:lvl w:ilvl="0">
      <w:start w:val="2"/>
      <w:numFmt w:val="lowerLetter"/>
      <w:lvlText w:val="(%1)"/>
      <w:lvlJc w:val="left"/>
      <w:pPr>
        <w:ind w:left="720" w:hanging="480"/>
      </w:pPr>
    </w:lvl>
    <w:lvl w:ilvl="1">
      <w:start w:val="2"/>
      <w:numFmt w:val="lowerLetter"/>
      <w:lvlText w:val="(%2)"/>
      <w:lvlJc w:val="left"/>
      <w:pPr>
        <w:ind w:left="1440" w:hanging="480"/>
      </w:pPr>
    </w:lvl>
    <w:lvl w:ilvl="2">
      <w:start w:val="2"/>
      <w:numFmt w:val="lowerLetter"/>
      <w:lvlText w:val="(%3)"/>
      <w:lvlJc w:val="left"/>
      <w:pPr>
        <w:ind w:left="2160" w:hanging="480"/>
      </w:pPr>
    </w:lvl>
    <w:lvl w:ilvl="3">
      <w:start w:val="2"/>
      <w:numFmt w:val="lowerLetter"/>
      <w:lvlText w:val="(%4)"/>
      <w:lvlJc w:val="left"/>
      <w:pPr>
        <w:ind w:left="2880" w:hanging="480"/>
      </w:pPr>
    </w:lvl>
    <w:lvl w:ilvl="4">
      <w:start w:val="2"/>
      <w:numFmt w:val="lowerLetter"/>
      <w:lvlText w:val="(%5)"/>
      <w:lvlJc w:val="left"/>
      <w:pPr>
        <w:ind w:left="3600" w:hanging="480"/>
      </w:pPr>
    </w:lvl>
    <w:lvl w:ilvl="5">
      <w:start w:val="2"/>
      <w:numFmt w:val="lowerLetter"/>
      <w:lvlText w:val="(%6)"/>
      <w:lvlJc w:val="left"/>
      <w:pPr>
        <w:ind w:left="4320" w:hanging="480"/>
      </w:pPr>
    </w:lvl>
    <w:lvl w:ilvl="6">
      <w:start w:val="2"/>
      <w:numFmt w:val="lowerLetter"/>
      <w:lvlText w:val="(%7)"/>
      <w:lvlJc w:val="left"/>
      <w:pPr>
        <w:ind w:left="5040" w:hanging="480"/>
      </w:pPr>
    </w:lvl>
    <w:lvl w:ilvl="7">
      <w:start w:val="2"/>
      <w:numFmt w:val="lowerLetter"/>
      <w:lvlText w:val="(%8)"/>
      <w:lvlJc w:val="left"/>
      <w:pPr>
        <w:ind w:left="5760" w:hanging="480"/>
      </w:pPr>
    </w:lvl>
    <w:lvl w:ilvl="8">
      <w:start w:val="2"/>
      <w:numFmt w:val="lowerLetter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df" /><Relationship Type="http://schemas.openxmlformats.org/officeDocument/2006/relationships/hyperlink" Id="rId29" Target="https://github.com/citation-style-language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citation-style-language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2022-08-11T13:52:52Z</dcterms:created>
  <dcterms:modified xsi:type="dcterms:W3CDTF">2022-08-11T13:52:52Z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csl">
    <vt:lpwstr>genetics.csl</vt:lpwstr>
  </property>
  <property fmtid="{D5CDD505-2E9C-101B-9397-08002B2CF9AE}" pid="4" name="output">
    <vt:lpwstr/>
  </property>
</Properties>
</file>